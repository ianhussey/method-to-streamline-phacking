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2E3D2" w14:textId="648E5B9D" w:rsidR="008D6B4D" w:rsidRDefault="008D6B4D" w:rsidP="001808D6">
      <w:pPr>
        <w:pStyle w:val="Heading1"/>
      </w:pPr>
      <w:r>
        <w:t>Abstract</w:t>
      </w:r>
    </w:p>
    <w:p w14:paraId="4E0AD694" w14:textId="03475D45" w:rsidR="00B45CCD" w:rsidRDefault="00BC0476" w:rsidP="008D6B4D">
      <w:pPr>
        <w:ind w:firstLine="0"/>
      </w:pPr>
      <w:r>
        <w:t xml:space="preserve">The analytic strategy of </w:t>
      </w:r>
      <w:proofErr w:type="gramStart"/>
      <w:r>
        <w:rPr>
          <w:i/>
        </w:rPr>
        <w:t>p</w:t>
      </w:r>
      <w:r>
        <w:t>-hacking</w:t>
      </w:r>
      <w:proofErr w:type="gramEnd"/>
      <w:r>
        <w:t xml:space="preserve"> has rapidly accelerated our advancement of the goals of psychological science (i.e., publications, tenure, and flair: Bakker, </w:t>
      </w:r>
      <w:proofErr w:type="spellStart"/>
      <w:r>
        <w:t>Dijk</w:t>
      </w:r>
      <w:proofErr w:type="spellEnd"/>
      <w:r>
        <w:t xml:space="preserve">, </w:t>
      </w:r>
      <w:r w:rsidR="00126F64">
        <w:t>&amp;</w:t>
      </w:r>
      <w:r>
        <w:t xml:space="preserve"> Wicherts</w:t>
      </w:r>
      <w:r w:rsidR="00126F64">
        <w:t>,</w:t>
      </w:r>
      <w:r>
        <w:t xml:space="preserve"> 2012), but has suffered a number of setbacks in recent years. In order to remediate this, this article presents a statistical approach that can greatly accelerate and streamline the </w:t>
      </w:r>
      <w:r>
        <w:rPr>
          <w:i/>
        </w:rPr>
        <w:t>p</w:t>
      </w:r>
      <w:r w:rsidR="0006114F">
        <w:t>-hacking process: generating random numbers that are &lt; .05</w:t>
      </w:r>
      <w:r w:rsidR="00262975">
        <w:t xml:space="preserve">, which we refer to as </w:t>
      </w:r>
      <w:proofErr w:type="spellStart"/>
      <w:r w:rsidR="00262975">
        <w:rPr>
          <w:i/>
        </w:rPr>
        <w:t>p</w:t>
      </w:r>
      <w:r w:rsidR="00262975">
        <w:rPr>
          <w:i/>
          <w:vertAlign w:val="subscript"/>
        </w:rPr>
        <w:t>economical</w:t>
      </w:r>
      <w:proofErr w:type="spellEnd"/>
      <w:r w:rsidR="0006114F">
        <w:t>.</w:t>
      </w:r>
      <w:r>
        <w:t xml:space="preserve"> Results of a</w:t>
      </w:r>
      <w:r w:rsidR="00262975">
        <w:t xml:space="preserve"> simulation study are presented</w:t>
      </w:r>
      <w:r>
        <w:t xml:space="preserve"> and an R script is provided. In the absence of systemic changes to modal </w:t>
      </w:r>
      <w:r>
        <w:rPr>
          <w:i/>
        </w:rPr>
        <w:t>p</w:t>
      </w:r>
      <w:r>
        <w:t xml:space="preserve">-hacking practices within psychological science (e.g., </w:t>
      </w:r>
      <w:r w:rsidR="00DC6C0C" w:rsidRPr="00DC6C0C">
        <w:t xml:space="preserve">worrying trends such as preregistration and replication: </w:t>
      </w:r>
      <w:r w:rsidR="00262975">
        <w:t>Munafò et al.</w:t>
      </w:r>
      <w:r w:rsidR="00126F64">
        <w:t>,</w:t>
      </w:r>
      <w:r w:rsidR="00262975">
        <w:t xml:space="preserve"> 2017), we argue</w:t>
      </w:r>
      <w:r>
        <w:t xml:space="preserve"> that vast amounts of time and research funding could be saved through the widespread adoption of this innovative statistical approach.</w:t>
      </w:r>
    </w:p>
    <w:p w14:paraId="03FE3DBF" w14:textId="1EFD1E00" w:rsidR="008D6B4D" w:rsidRDefault="008D6B4D" w:rsidP="008D6B4D">
      <w:r w:rsidRPr="008D6B4D">
        <w:rPr>
          <w:i/>
        </w:rPr>
        <w:t>Keywords:</w:t>
      </w:r>
      <w:r>
        <w:t xml:space="preserve"> </w:t>
      </w:r>
      <w:r w:rsidRPr="008D6B4D">
        <w:rPr>
          <w:i/>
        </w:rPr>
        <w:t>p</w:t>
      </w:r>
      <w:r>
        <w:t xml:space="preserve">-hacking, </w:t>
      </w:r>
      <w:r w:rsidR="00262975">
        <w:t>satire</w:t>
      </w:r>
    </w:p>
    <w:p w14:paraId="3335189F" w14:textId="77777777" w:rsidR="008D6B4D" w:rsidRDefault="008D6B4D">
      <w:pPr>
        <w:spacing w:after="200" w:line="240" w:lineRule="auto"/>
        <w:ind w:firstLine="0"/>
        <w:jc w:val="left"/>
      </w:pPr>
      <w:r>
        <w:br w:type="page"/>
      </w:r>
    </w:p>
    <w:p w14:paraId="10D6B919" w14:textId="74E00F58" w:rsidR="00B45CCD" w:rsidRDefault="00BC0476">
      <w:pPr>
        <w:pStyle w:val="FirstParagraph"/>
      </w:pPr>
      <w:r>
        <w:lastRenderedPageBreak/>
        <w:t xml:space="preserve">With a few recent and unfortunate exceptions (e.g., </w:t>
      </w:r>
      <w:proofErr w:type="spellStart"/>
      <w:r>
        <w:t>Camerer</w:t>
      </w:r>
      <w:proofErr w:type="spellEnd"/>
      <w:r>
        <w:t xml:space="preserve"> et al.</w:t>
      </w:r>
      <w:r w:rsidR="00243688">
        <w:t>,</w:t>
      </w:r>
      <w:r>
        <w:t xml:space="preserve"> 2018; Open Science Collaboration</w:t>
      </w:r>
      <w:r w:rsidR="00243688">
        <w:t>,</w:t>
      </w:r>
      <w:r>
        <w:t xml:space="preserve"> 2015), the discovery that </w:t>
      </w:r>
      <w:r>
        <w:rPr>
          <w:i/>
        </w:rPr>
        <w:t>p</w:t>
      </w:r>
      <w:r>
        <w:t xml:space="preserve"> values can be hacked to support researchers</w:t>
      </w:r>
      <w:r w:rsidR="00262975">
        <w:t>’</w:t>
      </w:r>
      <w:r>
        <w:t xml:space="preserve"> hypotheses has proven to be of exceptional utility to the enterprise of</w:t>
      </w:r>
      <w:r w:rsidR="00116BAF">
        <w:t xml:space="preserve"> psychological science (e.g.</w:t>
      </w:r>
      <w:r>
        <w:t xml:space="preserve">, acquiring publications, tenure, and flair; see Bakker, </w:t>
      </w:r>
      <w:proofErr w:type="spellStart"/>
      <w:r>
        <w:t>Dijk</w:t>
      </w:r>
      <w:proofErr w:type="spellEnd"/>
      <w:r>
        <w:t xml:space="preserve">, </w:t>
      </w:r>
      <w:r w:rsidR="00243688">
        <w:t>&amp;</w:t>
      </w:r>
      <w:r>
        <w:t xml:space="preserve"> Wicherts</w:t>
      </w:r>
      <w:r w:rsidR="00243688">
        <w:t>,</w:t>
      </w:r>
      <w:r>
        <w:t xml:space="preserve"> 2012; Simmons, Nelson, </w:t>
      </w:r>
      <w:r w:rsidR="00243688">
        <w:t>&amp;</w:t>
      </w:r>
      <w:r>
        <w:t xml:space="preserve"> Simonsohn</w:t>
      </w:r>
      <w:r w:rsidR="00243688">
        <w:t>,</w:t>
      </w:r>
      <w:r>
        <w:t xml:space="preserve"> 2011 for tutorials). However, efforts to further optimize the process of </w:t>
      </w:r>
      <w:r>
        <w:rPr>
          <w:i/>
        </w:rPr>
        <w:t>p</w:t>
      </w:r>
      <w:r>
        <w:t>-hacking have slow</w:t>
      </w:r>
      <w:ins w:id="0" w:author="Ian Hussey" w:date="2018-09-18T13:42:00Z">
        <w:r w:rsidR="004914FC">
          <w:t>ed</w:t>
        </w:r>
      </w:ins>
      <w:del w:id="1" w:author="Ian Hussey" w:date="2018-09-18T13:43:00Z">
        <w:r w:rsidDel="004914FC">
          <w:delText xml:space="preserve"> rat</w:delText>
        </w:r>
        <w:bookmarkStart w:id="2" w:name="_GoBack"/>
        <w:bookmarkEnd w:id="2"/>
        <w:r w:rsidDel="004914FC">
          <w:delText>e</w:delText>
        </w:r>
      </w:del>
      <w:r>
        <w:t xml:space="preserve"> in recent years due to a</w:t>
      </w:r>
      <w:r w:rsidR="00116BAF">
        <w:t xml:space="preserve"> number of unfortunate setbacks such as </w:t>
      </w:r>
      <w:r w:rsidR="00386D72" w:rsidRPr="00386D72">
        <w:t>wider use of re</w:t>
      </w:r>
      <w:r w:rsidR="00116BAF">
        <w:t>plication and pre-registration (</w:t>
      </w:r>
      <w:r>
        <w:t>Munafò et al.</w:t>
      </w:r>
      <w:r w:rsidR="00243688">
        <w:t>,</w:t>
      </w:r>
      <w:r>
        <w:t xml:space="preserve"> 2017; Nosek et al.</w:t>
      </w:r>
      <w:r w:rsidR="00243688">
        <w:t>,</w:t>
      </w:r>
      <w:r>
        <w:t xml:space="preserve"> 2015; Nosek et al.</w:t>
      </w:r>
      <w:r w:rsidR="00243688">
        <w:t>,</w:t>
      </w:r>
      <w:r>
        <w:t xml:space="preserve"> 2018).</w:t>
      </w:r>
    </w:p>
    <w:p w14:paraId="1887A995" w14:textId="0B43A9D6" w:rsidR="001C0874" w:rsidRDefault="00BC0476" w:rsidP="001C0874">
      <w:pPr>
        <w:pStyle w:val="BodyText"/>
      </w:pPr>
      <w:r>
        <w:t xml:space="preserve">In this article, I introduce the </w:t>
      </w:r>
      <w:proofErr w:type="spellStart"/>
      <w:r>
        <w:rPr>
          <w:i/>
        </w:rPr>
        <w:t>p</w:t>
      </w:r>
      <w:r>
        <w:rPr>
          <w:i/>
          <w:vertAlign w:val="subscript"/>
        </w:rPr>
        <w:t>economical</w:t>
      </w:r>
      <w:proofErr w:type="spellEnd"/>
      <w:r>
        <w:t xml:space="preserve"> metric and demonstrate how it can streamline the process of </w:t>
      </w:r>
      <w:r>
        <w:rPr>
          <w:i/>
        </w:rPr>
        <w:t>p</w:t>
      </w:r>
      <w:r>
        <w:t xml:space="preserve">-hacking your results. While this metric does suffer from the mild flaw of providing zero </w:t>
      </w:r>
      <w:proofErr w:type="spellStart"/>
      <w:r>
        <w:t>diagnosticity</w:t>
      </w:r>
      <w:proofErr w:type="spellEnd"/>
      <w:r>
        <w:t xml:space="preserve"> of the presence or absence of a true effect, this property is </w:t>
      </w:r>
      <w:r w:rsidR="00116BAF">
        <w:t xml:space="preserve">of course </w:t>
      </w:r>
      <w:r>
        <w:t xml:space="preserve">largely irrelevant to </w:t>
      </w:r>
      <w:r w:rsidR="00423E60">
        <w:t>our</w:t>
      </w:r>
      <w:r>
        <w:t xml:space="preserve"> </w:t>
      </w:r>
      <w:r w:rsidR="00A6736E">
        <w:t xml:space="preserve">aforementioned </w:t>
      </w:r>
      <w:r w:rsidR="00423E60">
        <w:t xml:space="preserve">primary </w:t>
      </w:r>
      <w:r w:rsidR="00A6736E">
        <w:t>goals</w:t>
      </w:r>
      <w:r>
        <w:t xml:space="preserve">. Importantly, the metric possesses three superior characteristics. First, it is non-inferior to current </w:t>
      </w:r>
      <w:r>
        <w:rPr>
          <w:i/>
        </w:rPr>
        <w:t>p</w:t>
      </w:r>
      <w:r>
        <w:t>-hacking practices, which also tell us little about the presence or absence of a true effect (Hussey</w:t>
      </w:r>
      <w:r w:rsidR="00A6736E">
        <w:t>,</w:t>
      </w:r>
      <w:r>
        <w:t xml:space="preserve"> 2018). Second, it retains a far more important property of hacked </w:t>
      </w:r>
      <w:r>
        <w:rPr>
          <w:i/>
        </w:rPr>
        <w:t>p</w:t>
      </w:r>
      <w:r>
        <w:t xml:space="preserve"> values: it has high predictive validity for publishability. Finally, it also provides economic benefits relative to the high total life-cycle costs associated with traditional </w:t>
      </w:r>
      <w:proofErr w:type="gramStart"/>
      <w:r>
        <w:rPr>
          <w:i/>
        </w:rPr>
        <w:t>p</w:t>
      </w:r>
      <w:r>
        <w:t>-hacking</w:t>
      </w:r>
      <w:proofErr w:type="gramEnd"/>
      <w:r>
        <w:t xml:space="preserve"> (e.g., </w:t>
      </w:r>
      <w:r w:rsidR="00A6736E">
        <w:t xml:space="preserve">eliminates the need for </w:t>
      </w:r>
      <w:r>
        <w:t xml:space="preserve">comprehensive graduate training in statistics, </w:t>
      </w:r>
      <w:r w:rsidR="00A6736E">
        <w:t xml:space="preserve">frees up time for </w:t>
      </w:r>
      <w:r>
        <w:t>noise-mining other data sets).</w:t>
      </w:r>
    </w:p>
    <w:p w14:paraId="27818722" w14:textId="77777777" w:rsidR="00B45CCD" w:rsidRDefault="001C0874">
      <w:pPr>
        <w:pStyle w:val="Heading1"/>
      </w:pPr>
      <w:r>
        <w:t>M</w:t>
      </w:r>
      <w:r w:rsidR="00BC0476">
        <w:t>ethods and results</w:t>
      </w:r>
    </w:p>
    <w:p w14:paraId="57411FCA" w14:textId="3CD6F5AA" w:rsidR="005F3776" w:rsidRPr="005F3776" w:rsidRDefault="00BC0476" w:rsidP="005F3776">
      <w:pPr>
        <w:pStyle w:val="FirstParagraph"/>
      </w:pPr>
      <w:r>
        <w:t xml:space="preserve">Following standard practices, readers are suggested to skip this section and keep scrolling past any scary looking equations or R code. For more ambitious readers, the </w:t>
      </w:r>
      <w:proofErr w:type="spellStart"/>
      <w:r>
        <w:rPr>
          <w:i/>
        </w:rPr>
        <w:t>p</w:t>
      </w:r>
      <w:r>
        <w:rPr>
          <w:i/>
          <w:vertAlign w:val="subscript"/>
        </w:rPr>
        <w:t>economical</w:t>
      </w:r>
      <w:proofErr w:type="spellEnd"/>
      <w:r>
        <w:t xml:space="preserve"> metric follows the same internal logic as traditional </w:t>
      </w:r>
      <w:r>
        <w:rPr>
          <w:i/>
        </w:rPr>
        <w:t>p</w:t>
      </w:r>
      <w:r>
        <w:t>-hacked analytic strategies (</w:t>
      </w:r>
      <w:r w:rsidR="00A6736E">
        <w:t xml:space="preserve">e.g., Bem, </w:t>
      </w:r>
      <w:r>
        <w:t xml:space="preserve">2011). Loosely speaking, this conforms to the following algorithm: keep changing aspects of the analysis (e.g., exclusion strategies, covariates, IVs/DVs, grad students, your moral compass) </w:t>
      </w:r>
      <w:r>
        <w:lastRenderedPageBreak/>
        <w:t xml:space="preserve">until </w:t>
      </w:r>
      <w:r>
        <w:rPr>
          <w:i/>
        </w:rPr>
        <w:t>p</w:t>
      </w:r>
      <w:r>
        <w:t xml:space="preserve"> &lt; .05, then stop and report this value. The </w:t>
      </w:r>
      <w:proofErr w:type="spellStart"/>
      <w:r>
        <w:rPr>
          <w:i/>
        </w:rPr>
        <w:t>p</w:t>
      </w:r>
      <w:r>
        <w:rPr>
          <w:i/>
          <w:vertAlign w:val="subscript"/>
        </w:rPr>
        <w:t>economical</w:t>
      </w:r>
      <w:proofErr w:type="spellEnd"/>
      <w:r>
        <w:t xml:space="preserve"> </w:t>
      </w:r>
      <w:r w:rsidR="00A6736E">
        <w:t xml:space="preserve">metric </w:t>
      </w:r>
      <w:r>
        <w:t xml:space="preserve">was inspired by the observation that, regardless of the specifics of any given </w:t>
      </w:r>
      <w:r>
        <w:rPr>
          <w:i/>
        </w:rPr>
        <w:t>p</w:t>
      </w:r>
      <w:r>
        <w:t>-hacking strategy, the product of this process is highlight reliable (</w:t>
      </w:r>
      <w:r>
        <w:rPr>
          <w:i/>
        </w:rPr>
        <w:t>p</w:t>
      </w:r>
      <w:r>
        <w:t xml:space="preserve"> &lt; </w:t>
      </w:r>
      <w:r w:rsidR="00243688">
        <w:t>.</w:t>
      </w:r>
      <w:r>
        <w:t>05). As such, many intermediary steps are therefore arguably unnecessary, and the same end result can be obtained more efficiently by automation. This is accomplished by generating random numbers until one is found that is &lt; .05. I will refer to this approach as a form of machine learning so as to increase my chance of getting published (Hussey, Gift Authorship, and Disinterested Supervisor</w:t>
      </w:r>
      <w:r w:rsidR="005F3776">
        <w:t>,</w:t>
      </w:r>
      <w:r>
        <w:t xml:space="preserve"> 2018). A</w:t>
      </w:r>
      <w:r w:rsidR="005F3776">
        <w:t>n</w:t>
      </w:r>
      <w:r>
        <w:t xml:space="preserve"> R script to calculate </w:t>
      </w:r>
      <w:proofErr w:type="spellStart"/>
      <w:r>
        <w:rPr>
          <w:i/>
        </w:rPr>
        <w:t>p</w:t>
      </w:r>
      <w:r>
        <w:rPr>
          <w:i/>
          <w:vertAlign w:val="subscript"/>
        </w:rPr>
        <w:t>economical</w:t>
      </w:r>
      <w:proofErr w:type="spellEnd"/>
      <w:r>
        <w:t xml:space="preserve"> is provided below.</w:t>
      </w:r>
    </w:p>
    <w:p w14:paraId="73A4AEDD" w14:textId="77777777" w:rsidR="00B45CCD" w:rsidRPr="00FB2339" w:rsidRDefault="00BC0476">
      <w:pPr>
        <w:pStyle w:val="SourceCode"/>
      </w:pPr>
      <w:r w:rsidRPr="00FB2339">
        <w:rPr>
          <w:rStyle w:val="CommentTok"/>
          <w:color w:val="auto"/>
        </w:rPr>
        <w:t xml:space="preserve"># </w:t>
      </w:r>
      <w:proofErr w:type="gramStart"/>
      <w:r w:rsidRPr="00FB2339">
        <w:rPr>
          <w:rStyle w:val="CommentTok"/>
          <w:color w:val="auto"/>
        </w:rPr>
        <w:t>set</w:t>
      </w:r>
      <w:proofErr w:type="gramEnd"/>
      <w:r w:rsidRPr="00FB2339">
        <w:rPr>
          <w:rStyle w:val="CommentTok"/>
          <w:color w:val="auto"/>
        </w:rPr>
        <w:t xml:space="preserve"> an </w:t>
      </w:r>
      <w:proofErr w:type="spellStart"/>
      <w:r w:rsidRPr="00FB2339">
        <w:rPr>
          <w:rStyle w:val="CommentTok"/>
          <w:color w:val="auto"/>
        </w:rPr>
        <w:t>inital</w:t>
      </w:r>
      <w:proofErr w:type="spellEnd"/>
      <w:r w:rsidRPr="00FB2339">
        <w:rPr>
          <w:rStyle w:val="CommentTok"/>
          <w:color w:val="auto"/>
        </w:rPr>
        <w:t xml:space="preserve"> value</w:t>
      </w:r>
      <w:r w:rsidRPr="00FB2339">
        <w:br/>
      </w:r>
      <w:proofErr w:type="spellStart"/>
      <w:r w:rsidRPr="00FB2339">
        <w:rPr>
          <w:rStyle w:val="NormalTok"/>
        </w:rPr>
        <w:t>p_economical</w:t>
      </w:r>
      <w:proofErr w:type="spellEnd"/>
      <w:r w:rsidRPr="00FB2339">
        <w:rPr>
          <w:rStyle w:val="NormalTok"/>
        </w:rPr>
        <w:t xml:space="preserve"> &lt;-</w:t>
      </w:r>
      <w:r w:rsidRPr="00FB2339">
        <w:rPr>
          <w:rStyle w:val="StringTok"/>
          <w:color w:val="auto"/>
        </w:rPr>
        <w:t xml:space="preserve"> </w:t>
      </w:r>
      <w:r w:rsidRPr="00FB2339">
        <w:rPr>
          <w:rStyle w:val="DecValTok"/>
          <w:color w:val="auto"/>
        </w:rPr>
        <w:t>1</w:t>
      </w:r>
      <w:r w:rsidRPr="00FB2339">
        <w:br/>
      </w:r>
      <w:r w:rsidRPr="00FB2339">
        <w:br/>
      </w:r>
      <w:r w:rsidRPr="00FB2339">
        <w:rPr>
          <w:rStyle w:val="CommentTok"/>
          <w:color w:val="auto"/>
        </w:rPr>
        <w:t># generate random numbers and stop when one is &lt; .05</w:t>
      </w:r>
      <w:r w:rsidRPr="00FB2339">
        <w:br/>
      </w:r>
      <w:r w:rsidRPr="00FB2339">
        <w:rPr>
          <w:rStyle w:val="ControlFlowTok"/>
          <w:color w:val="auto"/>
        </w:rPr>
        <w:t>while</w:t>
      </w:r>
      <w:r w:rsidRPr="00FB2339">
        <w:rPr>
          <w:rStyle w:val="NormalTok"/>
        </w:rPr>
        <w:t xml:space="preserve"> (</w:t>
      </w:r>
      <w:proofErr w:type="spellStart"/>
      <w:r w:rsidRPr="00FB2339">
        <w:rPr>
          <w:rStyle w:val="NormalTok"/>
        </w:rPr>
        <w:t>p_economical</w:t>
      </w:r>
      <w:proofErr w:type="spellEnd"/>
      <w:r w:rsidRPr="00FB2339">
        <w:rPr>
          <w:rStyle w:val="NormalTok"/>
        </w:rPr>
        <w:t xml:space="preserve"> </w:t>
      </w:r>
      <w:r w:rsidRPr="00FB2339">
        <w:rPr>
          <w:rStyle w:val="OperatorTok"/>
          <w:color w:val="auto"/>
        </w:rPr>
        <w:t>&gt;=</w:t>
      </w:r>
      <w:r w:rsidRPr="00FB2339">
        <w:rPr>
          <w:rStyle w:val="StringTok"/>
          <w:color w:val="auto"/>
        </w:rPr>
        <w:t xml:space="preserve"> </w:t>
      </w:r>
      <w:r w:rsidRPr="00FB2339">
        <w:rPr>
          <w:rStyle w:val="NormalTok"/>
        </w:rPr>
        <w:t>.</w:t>
      </w:r>
      <w:r w:rsidRPr="00FB2339">
        <w:rPr>
          <w:rStyle w:val="DecValTok"/>
          <w:color w:val="auto"/>
        </w:rPr>
        <w:t>05</w:t>
      </w:r>
      <w:r w:rsidRPr="00FB2339">
        <w:rPr>
          <w:rStyle w:val="NormalTok"/>
        </w:rPr>
        <w:t>) {</w:t>
      </w:r>
      <w:r w:rsidRPr="00FB2339">
        <w:br/>
      </w:r>
      <w:r w:rsidRPr="00FB2339">
        <w:rPr>
          <w:rStyle w:val="NormalTok"/>
        </w:rPr>
        <w:t xml:space="preserve">  </w:t>
      </w:r>
      <w:proofErr w:type="spellStart"/>
      <w:r w:rsidRPr="00FB2339">
        <w:rPr>
          <w:rStyle w:val="NormalTok"/>
        </w:rPr>
        <w:t>p_economical</w:t>
      </w:r>
      <w:proofErr w:type="spellEnd"/>
      <w:r w:rsidRPr="00FB2339">
        <w:rPr>
          <w:rStyle w:val="NormalTok"/>
        </w:rPr>
        <w:t xml:space="preserve"> &lt;-</w:t>
      </w:r>
      <w:r w:rsidRPr="00FB2339">
        <w:rPr>
          <w:rStyle w:val="StringTok"/>
          <w:color w:val="auto"/>
        </w:rPr>
        <w:t xml:space="preserve"> </w:t>
      </w:r>
      <w:proofErr w:type="spellStart"/>
      <w:r w:rsidRPr="00FB2339">
        <w:rPr>
          <w:rStyle w:val="KeywordTok"/>
          <w:color w:val="auto"/>
        </w:rPr>
        <w:t>runif</w:t>
      </w:r>
      <w:proofErr w:type="spellEnd"/>
      <w:r w:rsidRPr="00FB2339">
        <w:rPr>
          <w:rStyle w:val="NormalTok"/>
        </w:rPr>
        <w:t>(</w:t>
      </w:r>
      <w:r w:rsidRPr="00FB2339">
        <w:rPr>
          <w:rStyle w:val="DataTypeTok"/>
          <w:color w:val="auto"/>
        </w:rPr>
        <w:t>n =</w:t>
      </w:r>
      <w:r w:rsidRPr="00FB2339">
        <w:rPr>
          <w:rStyle w:val="NormalTok"/>
        </w:rPr>
        <w:t xml:space="preserve"> </w:t>
      </w:r>
      <w:r w:rsidRPr="00FB2339">
        <w:rPr>
          <w:rStyle w:val="DecValTok"/>
          <w:color w:val="auto"/>
        </w:rPr>
        <w:t>1</w:t>
      </w:r>
      <w:r w:rsidRPr="00FB2339">
        <w:rPr>
          <w:rStyle w:val="NormalTok"/>
        </w:rPr>
        <w:t>)</w:t>
      </w:r>
      <w:r w:rsidRPr="00FB2339">
        <w:br/>
      </w:r>
      <w:r w:rsidRPr="00FB2339">
        <w:rPr>
          <w:rStyle w:val="NormalTok"/>
        </w:rPr>
        <w:t>}</w:t>
      </w:r>
      <w:r w:rsidRPr="00FB2339">
        <w:br/>
      </w:r>
      <w:r w:rsidRPr="00FB2339">
        <w:br/>
      </w:r>
      <w:r w:rsidRPr="00FB2339">
        <w:rPr>
          <w:rStyle w:val="CommentTok"/>
          <w:color w:val="auto"/>
        </w:rPr>
        <w:t># print this value</w:t>
      </w:r>
      <w:r w:rsidRPr="00FB2339">
        <w:br/>
      </w:r>
      <w:r w:rsidRPr="00FB2339">
        <w:rPr>
          <w:rStyle w:val="KeywordTok"/>
          <w:color w:val="auto"/>
        </w:rPr>
        <w:t>print</w:t>
      </w:r>
      <w:r w:rsidRPr="00FB2339">
        <w:rPr>
          <w:rStyle w:val="NormalTok"/>
        </w:rPr>
        <w:t>(</w:t>
      </w:r>
      <w:r w:rsidRPr="00FB2339">
        <w:rPr>
          <w:rStyle w:val="KeywordTok"/>
          <w:color w:val="auto"/>
        </w:rPr>
        <w:t>paste</w:t>
      </w:r>
      <w:r w:rsidRPr="00FB2339">
        <w:rPr>
          <w:rStyle w:val="NormalTok"/>
        </w:rPr>
        <w:t>(</w:t>
      </w:r>
      <w:r w:rsidRPr="00FB2339">
        <w:rPr>
          <w:rStyle w:val="StringTok"/>
          <w:color w:val="auto"/>
        </w:rPr>
        <w:t>"</w:t>
      </w:r>
      <w:proofErr w:type="spellStart"/>
      <w:r w:rsidRPr="00FB2339">
        <w:rPr>
          <w:rStyle w:val="StringTok"/>
          <w:color w:val="auto"/>
        </w:rPr>
        <w:t>p_economical</w:t>
      </w:r>
      <w:proofErr w:type="spellEnd"/>
      <w:r w:rsidRPr="00FB2339">
        <w:rPr>
          <w:rStyle w:val="StringTok"/>
          <w:color w:val="auto"/>
        </w:rPr>
        <w:t xml:space="preserve"> ="</w:t>
      </w:r>
      <w:r w:rsidRPr="00FB2339">
        <w:rPr>
          <w:rStyle w:val="NormalTok"/>
        </w:rPr>
        <w:t xml:space="preserve">, </w:t>
      </w:r>
      <w:r w:rsidRPr="00FB2339">
        <w:rPr>
          <w:rStyle w:val="KeywordTok"/>
          <w:color w:val="auto"/>
        </w:rPr>
        <w:t>round</w:t>
      </w:r>
      <w:r w:rsidRPr="00FB2339">
        <w:rPr>
          <w:rStyle w:val="NormalTok"/>
        </w:rPr>
        <w:t>(</w:t>
      </w:r>
      <w:proofErr w:type="spellStart"/>
      <w:r w:rsidRPr="00FB2339">
        <w:rPr>
          <w:rStyle w:val="NormalTok"/>
        </w:rPr>
        <w:t>p_economical</w:t>
      </w:r>
      <w:proofErr w:type="spellEnd"/>
      <w:r w:rsidRPr="00FB2339">
        <w:rPr>
          <w:rStyle w:val="NormalTok"/>
        </w:rPr>
        <w:t xml:space="preserve">, </w:t>
      </w:r>
      <w:r w:rsidRPr="00FB2339">
        <w:rPr>
          <w:rStyle w:val="DecValTok"/>
          <w:color w:val="auto"/>
        </w:rPr>
        <w:t>3</w:t>
      </w:r>
      <w:r w:rsidRPr="00FB2339">
        <w:rPr>
          <w:rStyle w:val="NormalTok"/>
        </w:rPr>
        <w:t>)))</w:t>
      </w:r>
    </w:p>
    <w:p w14:paraId="0FD55A69" w14:textId="77777777" w:rsidR="00B45CCD" w:rsidRPr="00FB2339" w:rsidRDefault="00BC0476">
      <w:pPr>
        <w:pStyle w:val="SourceCode"/>
      </w:pPr>
      <w:r w:rsidRPr="00FB2339">
        <w:rPr>
          <w:rStyle w:val="VerbatimChar"/>
        </w:rPr>
        <w:t>## [1] "</w:t>
      </w:r>
      <w:proofErr w:type="spellStart"/>
      <w:r w:rsidRPr="00FB2339">
        <w:rPr>
          <w:rStyle w:val="VerbatimChar"/>
        </w:rPr>
        <w:t>p_economical</w:t>
      </w:r>
      <w:proofErr w:type="spellEnd"/>
      <w:r w:rsidRPr="00FB2339">
        <w:rPr>
          <w:rStyle w:val="VerbatimChar"/>
        </w:rPr>
        <w:t xml:space="preserve"> = 0.032"</w:t>
      </w:r>
    </w:p>
    <w:p w14:paraId="06FA2705" w14:textId="77777777" w:rsidR="001C0874" w:rsidRDefault="001C0874">
      <w:pPr>
        <w:pStyle w:val="FirstParagraph"/>
      </w:pPr>
    </w:p>
    <w:p w14:paraId="45B7991F" w14:textId="77777777" w:rsidR="001C0874" w:rsidRDefault="00BC0476" w:rsidP="001C0874">
      <w:pPr>
        <w:pStyle w:val="FirstParagraph"/>
      </w:pPr>
      <w:r>
        <w:t xml:space="preserve">Decisions made on the basis of traditional hacked </w:t>
      </w:r>
      <w:r>
        <w:rPr>
          <w:i/>
        </w:rPr>
        <w:t>p</w:t>
      </w:r>
      <w:r>
        <w:t xml:space="preserve"> values and the </w:t>
      </w:r>
      <w:proofErr w:type="spellStart"/>
      <w:r>
        <w:rPr>
          <w:i/>
        </w:rPr>
        <w:t>p</w:t>
      </w:r>
      <w:r>
        <w:rPr>
          <w:i/>
          <w:vertAlign w:val="subscript"/>
        </w:rPr>
        <w:t>economical</w:t>
      </w:r>
      <w:proofErr w:type="spellEnd"/>
      <w:r>
        <w:t xml:space="preserve"> metric were then compared in a simulation study. In line with modal </w:t>
      </w:r>
      <w:r>
        <w:rPr>
          <w:i/>
        </w:rPr>
        <w:t>p</w:t>
      </w:r>
      <w:r>
        <w:t xml:space="preserve">-hacking practices, only the key property of publishability (i.e., </w:t>
      </w:r>
      <w:r>
        <w:rPr>
          <w:i/>
        </w:rPr>
        <w:t>p</w:t>
      </w:r>
      <w:r>
        <w:t xml:space="preserve"> &lt; .05) was considered. 10,000 cases were simulated (see Appendix 1). Results demonstrated the results of </w:t>
      </w:r>
      <w:proofErr w:type="spellStart"/>
      <w:r>
        <w:rPr>
          <w:i/>
        </w:rPr>
        <w:t>p</w:t>
      </w:r>
      <w:r>
        <w:rPr>
          <w:i/>
          <w:vertAlign w:val="subscript"/>
        </w:rPr>
        <w:t>economical</w:t>
      </w:r>
      <w:proofErr w:type="spellEnd"/>
      <w:r>
        <w:t xml:space="preserve"> and traditional </w:t>
      </w:r>
      <w:r>
        <w:rPr>
          <w:i/>
        </w:rPr>
        <w:t>p</w:t>
      </w:r>
      <w:r>
        <w:t>-hacked results are congruent in 100% of cases. Although variation in individual coefficients frequently differ by large margins, given that both strategies satisfy the core criterion of being diagnostic of publishability, this minor discrepancy is easily ignored.</w:t>
      </w:r>
    </w:p>
    <w:p w14:paraId="2F7A1DD8" w14:textId="77777777" w:rsidR="001C0874" w:rsidRDefault="001C0874" w:rsidP="001C0874">
      <w:pPr>
        <w:pStyle w:val="Heading1"/>
      </w:pPr>
      <w:r>
        <w:t>D</w:t>
      </w:r>
      <w:r w:rsidR="00BC0476">
        <w:t>iscussion</w:t>
      </w:r>
    </w:p>
    <w:p w14:paraId="7AD7AA4D" w14:textId="77777777" w:rsidR="00B45CCD" w:rsidRDefault="00BC0476">
      <w:pPr>
        <w:pStyle w:val="FirstParagraph"/>
      </w:pPr>
      <w:r>
        <w:t xml:space="preserve">Traditional </w:t>
      </w:r>
      <w:proofErr w:type="gramStart"/>
      <w:r>
        <w:rPr>
          <w:i/>
        </w:rPr>
        <w:t>p</w:t>
      </w:r>
      <w:r>
        <w:t>-hacking</w:t>
      </w:r>
      <w:proofErr w:type="gramEnd"/>
      <w:r>
        <w:t xml:space="preserve"> involves starting with a sound analytic strategy and then iteratively degrading this until the results support one’s hypothesis. On the basis that this strategy almost </w:t>
      </w:r>
      <w:r>
        <w:lastRenderedPageBreak/>
        <w:t xml:space="preserve">invariably returns significant results, many burdensome aspects of this analytic process can arguably be bypassed via automation. The most parsimonious method was selected: random number generation. Results from a simulation study demonstrate that decision making on the basis of traditional hacked </w:t>
      </w:r>
      <w:r>
        <w:rPr>
          <w:i/>
        </w:rPr>
        <w:t>p</w:t>
      </w:r>
      <w:r>
        <w:t xml:space="preserve"> values and </w:t>
      </w:r>
      <w:proofErr w:type="spellStart"/>
      <w:r>
        <w:rPr>
          <w:i/>
        </w:rPr>
        <w:t>p</w:t>
      </w:r>
      <w:r>
        <w:rPr>
          <w:i/>
          <w:vertAlign w:val="subscript"/>
        </w:rPr>
        <w:t>economical</w:t>
      </w:r>
      <w:proofErr w:type="spellEnd"/>
      <w:r>
        <w:t xml:space="preserve"> are equivalent, and that the latter requires several orders of magnitude less time and resources to calculate.</w:t>
      </w:r>
    </w:p>
    <w:p w14:paraId="3EAD4D13" w14:textId="2125A927" w:rsidR="001C0874" w:rsidRDefault="00BC0476" w:rsidP="001C0874">
      <w:pPr>
        <w:pStyle w:val="BodyText"/>
      </w:pPr>
      <w:r>
        <w:t xml:space="preserve">More radical extensions of this general strategy are also possible: use of the </w:t>
      </w:r>
      <w:proofErr w:type="spellStart"/>
      <w:r>
        <w:rPr>
          <w:i/>
        </w:rPr>
        <w:t>p</w:t>
      </w:r>
      <w:r>
        <w:rPr>
          <w:i/>
          <w:vertAlign w:val="subscript"/>
        </w:rPr>
        <w:t>economical</w:t>
      </w:r>
      <w:proofErr w:type="spellEnd"/>
      <w:r>
        <w:t xml:space="preserve"> approach </w:t>
      </w:r>
      <w:r w:rsidR="009C18BE">
        <w:t>arguably nullifies</w:t>
      </w:r>
      <w:r>
        <w:t xml:space="preserve"> the need for data collection, which arguably provides little added value</w:t>
      </w:r>
      <w:r w:rsidR="009C18BE">
        <w:t xml:space="preserve"> beyond significant results</w:t>
      </w:r>
      <w:r>
        <w:t xml:space="preserve">. Academic productivity and more importantly flair can therefore be greatly increased through the widespread adoption of this approach. All materials, data, and code for the current article are most certainly not available on the Open Science Framework, you parasitic research communist (see Longo </w:t>
      </w:r>
      <w:r w:rsidR="00243688">
        <w:t>&amp;</w:t>
      </w:r>
      <w:r>
        <w:t xml:space="preserve"> </w:t>
      </w:r>
      <w:proofErr w:type="spellStart"/>
      <w:r>
        <w:t>Drazen</w:t>
      </w:r>
      <w:proofErr w:type="spellEnd"/>
      <w:r w:rsidR="00243688">
        <w:t>,</w:t>
      </w:r>
      <w:r>
        <w:t xml:space="preserve"> 2016).</w:t>
      </w:r>
    </w:p>
    <w:p w14:paraId="2944B45E" w14:textId="2C2B4440" w:rsidR="00090EAF" w:rsidRDefault="00090EAF">
      <w:pPr>
        <w:spacing w:after="200" w:line="240" w:lineRule="auto"/>
        <w:ind w:firstLine="0"/>
        <w:jc w:val="left"/>
        <w:rPr>
          <w:rFonts w:eastAsiaTheme="majorEastAsia"/>
          <w:b/>
          <w:bCs/>
        </w:rPr>
      </w:pPr>
      <w:r>
        <w:br w:type="page"/>
      </w:r>
    </w:p>
    <w:p w14:paraId="46BE80E9" w14:textId="5B78182F" w:rsidR="00B45CCD" w:rsidRPr="009E3DF7" w:rsidRDefault="001C0874">
      <w:pPr>
        <w:pStyle w:val="Heading1"/>
        <w:rPr>
          <w:b w:val="0"/>
        </w:rPr>
      </w:pPr>
      <w:r w:rsidRPr="009E3DF7">
        <w:rPr>
          <w:b w:val="0"/>
        </w:rPr>
        <w:lastRenderedPageBreak/>
        <w:t>R</w:t>
      </w:r>
      <w:r w:rsidR="00BC0476" w:rsidRPr="009E3DF7">
        <w:rPr>
          <w:b w:val="0"/>
        </w:rPr>
        <w:t>eferences</w:t>
      </w:r>
    </w:p>
    <w:p w14:paraId="15644D67" w14:textId="7D74CA7A" w:rsidR="00B45CCD" w:rsidRPr="00CE0317" w:rsidRDefault="00BC0476">
      <w:pPr>
        <w:pStyle w:val="Bibliography"/>
      </w:pPr>
      <w:r>
        <w:t xml:space="preserve">Bakker, M., van </w:t>
      </w:r>
      <w:proofErr w:type="spellStart"/>
      <w:r>
        <w:t>Dijk</w:t>
      </w:r>
      <w:proofErr w:type="spellEnd"/>
      <w:r>
        <w:t xml:space="preserve">, </w:t>
      </w:r>
      <w:r w:rsidR="00CD41E3">
        <w:t xml:space="preserve">A., &amp; Wicherts, J. M. </w:t>
      </w:r>
      <w:r w:rsidR="00CD41E3" w:rsidRPr="00CE0317">
        <w:t>(</w:t>
      </w:r>
      <w:r w:rsidRPr="00CE0317">
        <w:t>2012</w:t>
      </w:r>
      <w:r w:rsidR="00CD41E3" w:rsidRPr="00CE0317">
        <w:t xml:space="preserve">). </w:t>
      </w:r>
      <w:r w:rsidR="00C26411" w:rsidRPr="00CE0317">
        <w:t>The rules of the g</w:t>
      </w:r>
      <w:r w:rsidRPr="00CE0317">
        <w:t>am</w:t>
      </w:r>
      <w:r w:rsidR="00C26411" w:rsidRPr="00CE0317">
        <w:t>e called psychological s</w:t>
      </w:r>
      <w:r w:rsidR="00CD41E3" w:rsidRPr="00CE0317">
        <w:t>cience.</w:t>
      </w:r>
      <w:r w:rsidRPr="00CE0317">
        <w:t xml:space="preserve"> </w:t>
      </w:r>
      <w:proofErr w:type="gramStart"/>
      <w:r w:rsidRPr="00CE0317">
        <w:rPr>
          <w:i/>
        </w:rPr>
        <w:t>Perspectives on Psychological Science</w:t>
      </w:r>
      <w:r w:rsidR="00C26411" w:rsidRPr="00CE0317">
        <w:rPr>
          <w:i/>
        </w:rPr>
        <w:t>,</w:t>
      </w:r>
      <w:r w:rsidR="00CD41E3" w:rsidRPr="00CE0317">
        <w:t xml:space="preserve"> </w:t>
      </w:r>
      <w:r w:rsidR="00CD41E3" w:rsidRPr="00CE0317">
        <w:rPr>
          <w:i/>
        </w:rPr>
        <w:t>7</w:t>
      </w:r>
      <w:r w:rsidRPr="00CE0317">
        <w:t>(6): 543–54.</w:t>
      </w:r>
      <w:proofErr w:type="gramEnd"/>
      <w:r w:rsidRPr="00CE0317">
        <w:t xml:space="preserve"> </w:t>
      </w:r>
      <w:proofErr w:type="gramStart"/>
      <w:r w:rsidRPr="00CE0317">
        <w:t>doi</w:t>
      </w:r>
      <w:proofErr w:type="gramEnd"/>
      <w:r w:rsidRPr="00CE0317">
        <w:t>:</w:t>
      </w:r>
      <w:hyperlink r:id="rId8">
        <w:r w:rsidRPr="00CE0317">
          <w:rPr>
            <w:rStyle w:val="Hyperlink"/>
            <w:color w:val="auto"/>
          </w:rPr>
          <w:t>10.1177/1745691612459060</w:t>
        </w:r>
      </w:hyperlink>
      <w:r w:rsidRPr="00CE0317">
        <w:t>.</w:t>
      </w:r>
    </w:p>
    <w:p w14:paraId="43FA2B54" w14:textId="12FBDECF" w:rsidR="00B45CCD" w:rsidRPr="00CE0317" w:rsidRDefault="00BC0476">
      <w:pPr>
        <w:pStyle w:val="Bibliography"/>
      </w:pPr>
      <w:proofErr w:type="gramStart"/>
      <w:r w:rsidRPr="00CE0317">
        <w:t xml:space="preserve">Bem, </w:t>
      </w:r>
      <w:r w:rsidR="00C26411" w:rsidRPr="00CE0317">
        <w:t>D.</w:t>
      </w:r>
      <w:r w:rsidRPr="00CE0317">
        <w:t xml:space="preserve"> J. </w:t>
      </w:r>
      <w:r w:rsidR="00C26411" w:rsidRPr="00CE0317">
        <w:t>(</w:t>
      </w:r>
      <w:r w:rsidRPr="00CE0317">
        <w:t>2011</w:t>
      </w:r>
      <w:r w:rsidR="00C26411" w:rsidRPr="00CE0317">
        <w:t>).</w:t>
      </w:r>
      <w:proofErr w:type="gramEnd"/>
      <w:r w:rsidR="00C26411" w:rsidRPr="00CE0317">
        <w:t xml:space="preserve"> </w:t>
      </w:r>
      <w:r w:rsidRPr="00CE0317">
        <w:t>Fe</w:t>
      </w:r>
      <w:r w:rsidR="00E81660" w:rsidRPr="00CE0317">
        <w:t>eling the future: Experimental evidence for anomalous r</w:t>
      </w:r>
      <w:r w:rsidRPr="00CE0317">
        <w:t>etroactive Infl</w:t>
      </w:r>
      <w:r w:rsidR="00E81660" w:rsidRPr="00CE0317">
        <w:t>uences on cognition and a</w:t>
      </w:r>
      <w:r w:rsidR="00C26411" w:rsidRPr="00CE0317">
        <w:t>ffect.</w:t>
      </w:r>
      <w:r w:rsidRPr="00CE0317">
        <w:t xml:space="preserve"> </w:t>
      </w:r>
      <w:proofErr w:type="gramStart"/>
      <w:r w:rsidRPr="00CE0317">
        <w:rPr>
          <w:i/>
        </w:rPr>
        <w:t>Journal of Personality and Social Psychology</w:t>
      </w:r>
      <w:r w:rsidR="00C26411" w:rsidRPr="00CE0317">
        <w:rPr>
          <w:i/>
        </w:rPr>
        <w:t>,</w:t>
      </w:r>
      <w:r w:rsidR="00C26411" w:rsidRPr="00CE0317">
        <w:t xml:space="preserve"> </w:t>
      </w:r>
      <w:r w:rsidR="00C26411" w:rsidRPr="00CE0317">
        <w:rPr>
          <w:i/>
        </w:rPr>
        <w:t>100</w:t>
      </w:r>
      <w:r w:rsidRPr="00CE0317">
        <w:t>(3): 407–25.</w:t>
      </w:r>
      <w:proofErr w:type="gramEnd"/>
      <w:r w:rsidRPr="00CE0317">
        <w:t xml:space="preserve"> </w:t>
      </w:r>
      <w:proofErr w:type="gramStart"/>
      <w:r w:rsidRPr="00CE0317">
        <w:t>doi</w:t>
      </w:r>
      <w:proofErr w:type="gramEnd"/>
      <w:r w:rsidRPr="00CE0317">
        <w:t>:</w:t>
      </w:r>
      <w:hyperlink r:id="rId9">
        <w:r w:rsidRPr="00CE0317">
          <w:rPr>
            <w:rStyle w:val="Hyperlink"/>
            <w:color w:val="auto"/>
          </w:rPr>
          <w:t>10.1037/a0021524</w:t>
        </w:r>
      </w:hyperlink>
      <w:r w:rsidRPr="00CE0317">
        <w:t>.</w:t>
      </w:r>
    </w:p>
    <w:p w14:paraId="6F5D1738" w14:textId="0471FCCE" w:rsidR="00B45CCD" w:rsidRPr="00CE0317" w:rsidRDefault="00BC0476">
      <w:pPr>
        <w:pStyle w:val="Bibliography"/>
      </w:pPr>
      <w:proofErr w:type="spellStart"/>
      <w:proofErr w:type="gramStart"/>
      <w:r w:rsidRPr="00CE0317">
        <w:t>Camerer</w:t>
      </w:r>
      <w:proofErr w:type="spellEnd"/>
      <w:r w:rsidRPr="00CE0317">
        <w:t xml:space="preserve">, </w:t>
      </w:r>
      <w:r w:rsidR="00C26411" w:rsidRPr="00CE0317">
        <w:t>C.</w:t>
      </w:r>
      <w:r w:rsidRPr="00CE0317">
        <w:t xml:space="preserve"> F., </w:t>
      </w:r>
      <w:proofErr w:type="spellStart"/>
      <w:r w:rsidRPr="00CE0317">
        <w:t>Dreber</w:t>
      </w:r>
      <w:proofErr w:type="spellEnd"/>
      <w:r w:rsidRPr="00CE0317">
        <w:t>,</w:t>
      </w:r>
      <w:r w:rsidR="00C26411" w:rsidRPr="00CE0317">
        <w:t xml:space="preserve"> A.,</w:t>
      </w:r>
      <w:r w:rsidRPr="00CE0317">
        <w:t xml:space="preserve"> </w:t>
      </w:r>
      <w:proofErr w:type="spellStart"/>
      <w:r w:rsidRPr="00CE0317">
        <w:t>Holzmeister</w:t>
      </w:r>
      <w:proofErr w:type="spellEnd"/>
      <w:r w:rsidRPr="00CE0317">
        <w:t xml:space="preserve">, </w:t>
      </w:r>
      <w:r w:rsidR="00C26411" w:rsidRPr="00CE0317">
        <w:t xml:space="preserve">A., </w:t>
      </w:r>
      <w:r w:rsidRPr="00CE0317">
        <w:t xml:space="preserve">Ho, </w:t>
      </w:r>
      <w:r w:rsidR="00C26411" w:rsidRPr="00CE0317">
        <w:t xml:space="preserve">T. H., </w:t>
      </w:r>
      <w:r w:rsidRPr="00CE0317">
        <w:t>Huber,</w:t>
      </w:r>
      <w:r w:rsidR="00C26411" w:rsidRPr="00CE0317">
        <w:t xml:space="preserve"> J.,</w:t>
      </w:r>
      <w:r w:rsidRPr="00CE0317">
        <w:t xml:space="preserve"> </w:t>
      </w:r>
      <w:proofErr w:type="spellStart"/>
      <w:r w:rsidRPr="00CE0317">
        <w:t>Johannesson</w:t>
      </w:r>
      <w:proofErr w:type="spellEnd"/>
      <w:r w:rsidR="00C26411" w:rsidRPr="00CE0317">
        <w:t>, M.</w:t>
      </w:r>
      <w:r w:rsidRPr="00CE0317">
        <w:t xml:space="preserve">, </w:t>
      </w:r>
      <w:r w:rsidR="00E81660" w:rsidRPr="00CE0317">
        <w:t>… &amp; Wu, H.</w:t>
      </w:r>
      <w:r w:rsidRPr="00CE0317">
        <w:t xml:space="preserve"> </w:t>
      </w:r>
      <w:r w:rsidR="00C26411" w:rsidRPr="00CE0317">
        <w:t>(</w:t>
      </w:r>
      <w:r w:rsidRPr="00CE0317">
        <w:t>2018</w:t>
      </w:r>
      <w:r w:rsidR="00C26411" w:rsidRPr="00CE0317">
        <w:t>).</w:t>
      </w:r>
      <w:proofErr w:type="gramEnd"/>
      <w:r w:rsidR="00C26411" w:rsidRPr="00CE0317">
        <w:t xml:space="preserve"> </w:t>
      </w:r>
      <w:r w:rsidR="00E81660" w:rsidRPr="00CE0317">
        <w:t>Evaluating the replicability of social science experiments in n</w:t>
      </w:r>
      <w:r w:rsidRPr="00CE0317">
        <w:t>ature and</w:t>
      </w:r>
      <w:r w:rsidR="00E81660" w:rsidRPr="00CE0317">
        <w:t xml:space="preserve"> science b</w:t>
      </w:r>
      <w:r w:rsidR="00C26411" w:rsidRPr="00CE0317">
        <w:t>etween 2010 and 2015.</w:t>
      </w:r>
      <w:r w:rsidRPr="00CE0317">
        <w:t xml:space="preserve"> </w:t>
      </w:r>
      <w:proofErr w:type="gramStart"/>
      <w:r w:rsidRPr="00CE0317">
        <w:rPr>
          <w:i/>
        </w:rPr>
        <w:t>Nature Human Behaviour</w:t>
      </w:r>
      <w:r w:rsidR="00E81660" w:rsidRPr="00CE0317">
        <w:t>.</w:t>
      </w:r>
      <w:proofErr w:type="gramEnd"/>
      <w:r w:rsidR="00E81660" w:rsidRPr="00CE0317">
        <w:t xml:space="preserve"> </w:t>
      </w:r>
      <w:proofErr w:type="gramStart"/>
      <w:r w:rsidRPr="00CE0317">
        <w:t>doi</w:t>
      </w:r>
      <w:proofErr w:type="gramEnd"/>
      <w:r w:rsidRPr="00CE0317">
        <w:t>:</w:t>
      </w:r>
      <w:hyperlink r:id="rId10">
        <w:r w:rsidRPr="00CE0317">
          <w:rPr>
            <w:rStyle w:val="Hyperlink"/>
            <w:color w:val="auto"/>
          </w:rPr>
          <w:t>10.1038/s41562-018-0399-z</w:t>
        </w:r>
      </w:hyperlink>
      <w:r w:rsidRPr="00CE0317">
        <w:t>.</w:t>
      </w:r>
    </w:p>
    <w:p w14:paraId="6150BA26" w14:textId="0F832A82" w:rsidR="00B45CCD" w:rsidRPr="00CE0317" w:rsidRDefault="00583832">
      <w:pPr>
        <w:pStyle w:val="Bibliography"/>
      </w:pPr>
      <w:r w:rsidRPr="00CE0317">
        <w:t xml:space="preserve">Hussey, Ian. </w:t>
      </w:r>
      <w:r w:rsidR="00660F42" w:rsidRPr="00CE0317">
        <w:t>(</w:t>
      </w:r>
      <w:r w:rsidRPr="00CE0317">
        <w:t>2018</w:t>
      </w:r>
      <w:r w:rsidR="00660F42" w:rsidRPr="00CE0317">
        <w:t>)</w:t>
      </w:r>
      <w:proofErr w:type="gramStart"/>
      <w:r w:rsidRPr="00CE0317">
        <w:t xml:space="preserve">. </w:t>
      </w:r>
      <w:r w:rsidR="00BC0476" w:rsidRPr="00CE0317">
        <w:t>Self-</w:t>
      </w:r>
      <w:r w:rsidRPr="00CE0317">
        <w:t>citation of an unrelated paper.</w:t>
      </w:r>
      <w:proofErr w:type="gramEnd"/>
    </w:p>
    <w:p w14:paraId="710238EA" w14:textId="0229AEED" w:rsidR="00B45CCD" w:rsidRPr="00CE0317" w:rsidRDefault="00BC0476">
      <w:pPr>
        <w:pStyle w:val="Bibliography"/>
      </w:pPr>
      <w:r w:rsidRPr="00CE0317">
        <w:t>Hussey, Ian, Gift Authorship</w:t>
      </w:r>
      <w:r w:rsidR="00660F42" w:rsidRPr="00CE0317">
        <w:t>, and Disinterested Supervisor. (</w:t>
      </w:r>
      <w:r w:rsidRPr="00CE0317">
        <w:t>2018</w:t>
      </w:r>
      <w:r w:rsidR="006B4D01">
        <w:t>)</w:t>
      </w:r>
      <w:proofErr w:type="gramStart"/>
      <w:r w:rsidR="006B4D01">
        <w:t>. More self-</w:t>
      </w:r>
      <w:r w:rsidR="00660F42" w:rsidRPr="00CE0317">
        <w:t>citations.</w:t>
      </w:r>
      <w:proofErr w:type="gramEnd"/>
    </w:p>
    <w:p w14:paraId="7D4E6589" w14:textId="10AFCACD" w:rsidR="00B45CCD" w:rsidRPr="00CE0317" w:rsidRDefault="00BC0476">
      <w:pPr>
        <w:pStyle w:val="Bibliography"/>
      </w:pPr>
      <w:r w:rsidRPr="00CE0317">
        <w:t xml:space="preserve">Longo, </w:t>
      </w:r>
      <w:r w:rsidR="00660F42" w:rsidRPr="00CE0317">
        <w:t>D.</w:t>
      </w:r>
      <w:r w:rsidRPr="00CE0317">
        <w:t xml:space="preserve"> L., </w:t>
      </w:r>
      <w:r w:rsidR="00660F42" w:rsidRPr="00CE0317">
        <w:t xml:space="preserve">&amp; </w:t>
      </w:r>
      <w:proofErr w:type="spellStart"/>
      <w:r w:rsidR="00660F42" w:rsidRPr="00CE0317">
        <w:t>D</w:t>
      </w:r>
      <w:r w:rsidRPr="00CE0317">
        <w:t>razen</w:t>
      </w:r>
      <w:proofErr w:type="spellEnd"/>
      <w:r w:rsidR="00660F42" w:rsidRPr="00CE0317">
        <w:t>, J. M</w:t>
      </w:r>
      <w:r w:rsidRPr="00CE0317">
        <w:t xml:space="preserve">. </w:t>
      </w:r>
      <w:r w:rsidR="00660F42" w:rsidRPr="00CE0317">
        <w:t>(</w:t>
      </w:r>
      <w:r w:rsidRPr="00CE0317">
        <w:t>2016</w:t>
      </w:r>
      <w:r w:rsidR="004A3FAD">
        <w:t>). Data s</w:t>
      </w:r>
      <w:r w:rsidR="006C28B8">
        <w:t xml:space="preserve">haring. </w:t>
      </w:r>
      <w:proofErr w:type="gramStart"/>
      <w:r w:rsidRPr="00CE0317">
        <w:rPr>
          <w:i/>
        </w:rPr>
        <w:t>New England Journal of Medicine</w:t>
      </w:r>
      <w:r w:rsidR="00660F42" w:rsidRPr="00CE0317">
        <w:rPr>
          <w:i/>
        </w:rPr>
        <w:t>,</w:t>
      </w:r>
      <w:r w:rsidRPr="00CE0317">
        <w:t xml:space="preserve"> </w:t>
      </w:r>
      <w:r w:rsidRPr="00CE0317">
        <w:rPr>
          <w:i/>
        </w:rPr>
        <w:t>374</w:t>
      </w:r>
      <w:r w:rsidR="00660F42" w:rsidRPr="00CE0317">
        <w:t>(3),</w:t>
      </w:r>
      <w:r w:rsidRPr="00CE0317">
        <w:t xml:space="preserve"> 276–77.</w:t>
      </w:r>
      <w:proofErr w:type="gramEnd"/>
      <w:r w:rsidRPr="00CE0317">
        <w:t xml:space="preserve"> </w:t>
      </w:r>
      <w:proofErr w:type="gramStart"/>
      <w:r w:rsidRPr="00CE0317">
        <w:t>doi</w:t>
      </w:r>
      <w:proofErr w:type="gramEnd"/>
      <w:r w:rsidRPr="00CE0317">
        <w:t>:</w:t>
      </w:r>
      <w:hyperlink r:id="rId11">
        <w:r w:rsidRPr="00CE0317">
          <w:rPr>
            <w:rStyle w:val="Hyperlink"/>
            <w:color w:val="auto"/>
          </w:rPr>
          <w:t>10.1056/NEJMe1516564</w:t>
        </w:r>
      </w:hyperlink>
      <w:r w:rsidRPr="00CE0317">
        <w:t>.</w:t>
      </w:r>
    </w:p>
    <w:p w14:paraId="439A34C7" w14:textId="7E12FFC0" w:rsidR="00B45CCD" w:rsidRPr="00CE0317" w:rsidRDefault="00BC0476">
      <w:pPr>
        <w:pStyle w:val="Bibliography"/>
      </w:pPr>
      <w:r w:rsidRPr="00CE0317">
        <w:t xml:space="preserve">Munafò, </w:t>
      </w:r>
      <w:r w:rsidR="00EF7C4A" w:rsidRPr="00CE0317">
        <w:t>M.</w:t>
      </w:r>
      <w:r w:rsidRPr="00CE0317">
        <w:t xml:space="preserve"> R., Nosek,</w:t>
      </w:r>
      <w:r w:rsidR="00C75D39" w:rsidRPr="00CE0317">
        <w:t xml:space="preserve"> B. A.,</w:t>
      </w:r>
      <w:r w:rsidRPr="00CE0317">
        <w:t xml:space="preserve"> Bishop, </w:t>
      </w:r>
      <w:r w:rsidR="00AB21E0" w:rsidRPr="00CE0317">
        <w:t>D. V.</w:t>
      </w:r>
      <w:r w:rsidR="00C75D39" w:rsidRPr="00CE0317">
        <w:t xml:space="preserve">, </w:t>
      </w:r>
      <w:r w:rsidRPr="00CE0317">
        <w:t xml:space="preserve">Button, </w:t>
      </w:r>
      <w:r w:rsidR="00C75D39" w:rsidRPr="00CE0317">
        <w:t xml:space="preserve">K. S., </w:t>
      </w:r>
      <w:r w:rsidRPr="00CE0317">
        <w:t xml:space="preserve">Chambers, </w:t>
      </w:r>
      <w:r w:rsidR="00C75D39" w:rsidRPr="00CE0317">
        <w:t xml:space="preserve">C. D., </w:t>
      </w:r>
      <w:proofErr w:type="spellStart"/>
      <w:r w:rsidR="00C75D39" w:rsidRPr="00CE0317">
        <w:t>Percie</w:t>
      </w:r>
      <w:proofErr w:type="spellEnd"/>
      <w:r w:rsidR="00C75D39" w:rsidRPr="00CE0317">
        <w:t xml:space="preserve"> du </w:t>
      </w:r>
      <w:proofErr w:type="spellStart"/>
      <w:r w:rsidR="00C75D39" w:rsidRPr="00CE0317">
        <w:t>Sert</w:t>
      </w:r>
      <w:proofErr w:type="spellEnd"/>
      <w:r w:rsidR="00C75D39" w:rsidRPr="00CE0317">
        <w:t xml:space="preserve">, </w:t>
      </w:r>
      <w:r w:rsidR="00AB21E0" w:rsidRPr="00CE0317">
        <w:t xml:space="preserve">K., </w:t>
      </w:r>
      <w:r w:rsidR="00EF7C4A" w:rsidRPr="00CE0317">
        <w:t xml:space="preserve">… &amp; </w:t>
      </w:r>
      <w:r w:rsidRPr="00CE0317">
        <w:t>Ioannidis</w:t>
      </w:r>
      <w:r w:rsidR="00C75D39" w:rsidRPr="00CE0317">
        <w:t>, J. P.</w:t>
      </w:r>
      <w:r w:rsidRPr="00CE0317">
        <w:t xml:space="preserve"> </w:t>
      </w:r>
      <w:r w:rsidR="00C75D39" w:rsidRPr="00CE0317">
        <w:t>(</w:t>
      </w:r>
      <w:r w:rsidRPr="00CE0317">
        <w:t>2017</w:t>
      </w:r>
      <w:r w:rsidR="00C75D39" w:rsidRPr="00CE0317">
        <w:t>)</w:t>
      </w:r>
      <w:r w:rsidR="00C907AB" w:rsidRPr="00CE0317">
        <w:t xml:space="preserve">. </w:t>
      </w:r>
      <w:proofErr w:type="gramStart"/>
      <w:r w:rsidR="00C907AB" w:rsidRPr="00CE0317">
        <w:t>A manifesto for reproducible science.</w:t>
      </w:r>
      <w:proofErr w:type="gramEnd"/>
      <w:r w:rsidRPr="00CE0317">
        <w:t xml:space="preserve"> </w:t>
      </w:r>
      <w:proofErr w:type="gramStart"/>
      <w:r w:rsidRPr="00CE0317">
        <w:rPr>
          <w:i/>
        </w:rPr>
        <w:t>Nature Human Behaviour</w:t>
      </w:r>
      <w:r w:rsidR="00C907AB" w:rsidRPr="00CE0317">
        <w:t xml:space="preserve">, </w:t>
      </w:r>
      <w:r w:rsidRPr="00CE0317">
        <w:rPr>
          <w:i/>
        </w:rPr>
        <w:t>1</w:t>
      </w:r>
      <w:r w:rsidR="00C907AB" w:rsidRPr="00CE0317">
        <w:t>(1),</w:t>
      </w:r>
      <w:r w:rsidRPr="00CE0317">
        <w:t xml:space="preserve"> 0021.</w:t>
      </w:r>
      <w:proofErr w:type="gramEnd"/>
      <w:r w:rsidRPr="00CE0317">
        <w:t xml:space="preserve"> </w:t>
      </w:r>
      <w:proofErr w:type="gramStart"/>
      <w:r w:rsidRPr="00CE0317">
        <w:t>doi</w:t>
      </w:r>
      <w:proofErr w:type="gramEnd"/>
      <w:r w:rsidRPr="00CE0317">
        <w:t>:</w:t>
      </w:r>
      <w:hyperlink r:id="rId12">
        <w:r w:rsidRPr="00CE0317">
          <w:rPr>
            <w:rStyle w:val="Hyperlink"/>
            <w:color w:val="auto"/>
          </w:rPr>
          <w:t>10.1038/s41562-016-0021</w:t>
        </w:r>
      </w:hyperlink>
      <w:r w:rsidRPr="00CE0317">
        <w:t>.</w:t>
      </w:r>
    </w:p>
    <w:p w14:paraId="0DE78173" w14:textId="355ABD52" w:rsidR="00B45CCD" w:rsidRPr="00CE0317" w:rsidRDefault="00BC0476">
      <w:pPr>
        <w:pStyle w:val="Bibliography"/>
      </w:pPr>
      <w:r w:rsidRPr="00CE0317">
        <w:t xml:space="preserve">Nosek, </w:t>
      </w:r>
      <w:r w:rsidR="00EF7C4A" w:rsidRPr="00CE0317">
        <w:t>B.</w:t>
      </w:r>
      <w:r w:rsidRPr="00CE0317">
        <w:t xml:space="preserve"> A., Alter, </w:t>
      </w:r>
      <w:r w:rsidR="00EF7C4A" w:rsidRPr="00CE0317">
        <w:t xml:space="preserve">G., </w:t>
      </w:r>
      <w:r w:rsidRPr="00CE0317">
        <w:t xml:space="preserve">Banks, </w:t>
      </w:r>
      <w:r w:rsidR="00EF7C4A" w:rsidRPr="00CE0317">
        <w:t xml:space="preserve">G. C., </w:t>
      </w:r>
      <w:r w:rsidRPr="00CE0317">
        <w:t xml:space="preserve">Borsboom, </w:t>
      </w:r>
      <w:r w:rsidR="00EF7C4A" w:rsidRPr="00CE0317">
        <w:t xml:space="preserve">D., </w:t>
      </w:r>
      <w:r w:rsidRPr="00CE0317">
        <w:t xml:space="preserve">Bowman, </w:t>
      </w:r>
      <w:r w:rsidR="00EF7C4A" w:rsidRPr="00CE0317">
        <w:t xml:space="preserve">S. D., </w:t>
      </w:r>
      <w:proofErr w:type="spellStart"/>
      <w:r w:rsidRPr="00CE0317">
        <w:t>Breckler</w:t>
      </w:r>
      <w:proofErr w:type="spellEnd"/>
      <w:r w:rsidRPr="00CE0317">
        <w:t xml:space="preserve">, </w:t>
      </w:r>
      <w:r w:rsidR="00EF7C4A" w:rsidRPr="00CE0317">
        <w:t xml:space="preserve">S. J., </w:t>
      </w:r>
      <w:r w:rsidR="00ED0F8A" w:rsidRPr="00CE0317">
        <w:t xml:space="preserve">… </w:t>
      </w:r>
      <w:proofErr w:type="spellStart"/>
      <w:r w:rsidR="00ED0F8A" w:rsidRPr="00CE0317">
        <w:t>Yarkoni</w:t>
      </w:r>
      <w:proofErr w:type="spellEnd"/>
      <w:r w:rsidR="00ED0F8A" w:rsidRPr="00CE0317">
        <w:t xml:space="preserve">, T. </w:t>
      </w:r>
      <w:r w:rsidR="00C75D39" w:rsidRPr="00CE0317">
        <w:t>(</w:t>
      </w:r>
      <w:r w:rsidRPr="00CE0317">
        <w:t>2015</w:t>
      </w:r>
      <w:r w:rsidR="00C75D39" w:rsidRPr="00CE0317">
        <w:t>)</w:t>
      </w:r>
      <w:r w:rsidR="00ED0F8A" w:rsidRPr="00CE0317">
        <w:t xml:space="preserve">. </w:t>
      </w:r>
      <w:r w:rsidRPr="00CE0317">
        <w:t>Promo</w:t>
      </w:r>
      <w:r w:rsidR="00C907AB" w:rsidRPr="00CE0317">
        <w:t>ting an open research c</w:t>
      </w:r>
      <w:r w:rsidR="00ED0F8A" w:rsidRPr="00CE0317">
        <w:t xml:space="preserve">ulture. </w:t>
      </w:r>
      <w:proofErr w:type="gramStart"/>
      <w:r w:rsidRPr="00CE0317">
        <w:rPr>
          <w:i/>
        </w:rPr>
        <w:t>Science</w:t>
      </w:r>
      <w:r w:rsidR="00ED0F8A" w:rsidRPr="00CE0317">
        <w:t xml:space="preserve">, </w:t>
      </w:r>
      <w:r w:rsidRPr="00CE0317">
        <w:rPr>
          <w:i/>
        </w:rPr>
        <w:t xml:space="preserve">348 </w:t>
      </w:r>
      <w:r w:rsidR="00ED0F8A" w:rsidRPr="00CE0317">
        <w:t xml:space="preserve">(6242), </w:t>
      </w:r>
      <w:r w:rsidRPr="00CE0317">
        <w:t>1422–5.</w:t>
      </w:r>
      <w:proofErr w:type="gramEnd"/>
      <w:r w:rsidRPr="00CE0317">
        <w:t xml:space="preserve"> </w:t>
      </w:r>
      <w:proofErr w:type="gramStart"/>
      <w:r w:rsidRPr="00CE0317">
        <w:t>doi</w:t>
      </w:r>
      <w:proofErr w:type="gramEnd"/>
      <w:r w:rsidRPr="00CE0317">
        <w:t>:</w:t>
      </w:r>
      <w:hyperlink r:id="rId13">
        <w:r w:rsidRPr="00CE0317">
          <w:rPr>
            <w:rStyle w:val="Hyperlink"/>
            <w:color w:val="auto"/>
          </w:rPr>
          <w:t>10.1126/science.aab2374</w:t>
        </w:r>
      </w:hyperlink>
      <w:r w:rsidRPr="00CE0317">
        <w:t>.</w:t>
      </w:r>
    </w:p>
    <w:p w14:paraId="055DD360" w14:textId="5F790945" w:rsidR="00B45CCD" w:rsidRPr="00CE0317" w:rsidRDefault="00BC0476">
      <w:pPr>
        <w:pStyle w:val="Bibliography"/>
      </w:pPr>
      <w:proofErr w:type="gramStart"/>
      <w:r w:rsidRPr="00CE0317">
        <w:t xml:space="preserve">Nosek, </w:t>
      </w:r>
      <w:r w:rsidR="002B1E09" w:rsidRPr="00CE0317">
        <w:t>B.</w:t>
      </w:r>
      <w:r w:rsidRPr="00CE0317">
        <w:t xml:space="preserve"> A., </w:t>
      </w:r>
      <w:proofErr w:type="spellStart"/>
      <w:r w:rsidRPr="00CE0317">
        <w:t>Ebersole</w:t>
      </w:r>
      <w:proofErr w:type="spellEnd"/>
      <w:r w:rsidRPr="00CE0317">
        <w:t>,</w:t>
      </w:r>
      <w:r w:rsidR="002B1E09" w:rsidRPr="00CE0317">
        <w:t xml:space="preserve"> C. R.,</w:t>
      </w:r>
      <w:r w:rsidRPr="00CE0317">
        <w:t xml:space="preserve"> </w:t>
      </w:r>
      <w:proofErr w:type="spellStart"/>
      <w:r w:rsidRPr="00CE0317">
        <w:t>DeHaven</w:t>
      </w:r>
      <w:proofErr w:type="spellEnd"/>
      <w:r w:rsidRPr="00CE0317">
        <w:t xml:space="preserve">, </w:t>
      </w:r>
      <w:r w:rsidR="002B1E09" w:rsidRPr="00CE0317">
        <w:t xml:space="preserve">A. C., &amp; </w:t>
      </w:r>
      <w:r w:rsidRPr="00CE0317">
        <w:t>Mellor</w:t>
      </w:r>
      <w:r w:rsidR="002B1E09" w:rsidRPr="00CE0317">
        <w:t>, D. T.</w:t>
      </w:r>
      <w:r w:rsidRPr="00CE0317">
        <w:t xml:space="preserve"> </w:t>
      </w:r>
      <w:r w:rsidR="002B1E09" w:rsidRPr="00CE0317">
        <w:t>(</w:t>
      </w:r>
      <w:r w:rsidRPr="00CE0317">
        <w:t>2018</w:t>
      </w:r>
      <w:r w:rsidR="002B1E09" w:rsidRPr="00CE0317">
        <w:t>).</w:t>
      </w:r>
      <w:proofErr w:type="gramEnd"/>
      <w:r w:rsidR="002B1E09" w:rsidRPr="00CE0317">
        <w:t xml:space="preserve"> </w:t>
      </w:r>
      <w:proofErr w:type="gramStart"/>
      <w:r w:rsidR="002B1E09" w:rsidRPr="00CE0317">
        <w:t>The preregistration revolution.</w:t>
      </w:r>
      <w:proofErr w:type="gramEnd"/>
      <w:r w:rsidRPr="00CE0317">
        <w:t xml:space="preserve"> </w:t>
      </w:r>
      <w:proofErr w:type="gramStart"/>
      <w:r w:rsidRPr="00CE0317">
        <w:rPr>
          <w:i/>
        </w:rPr>
        <w:t>Proceedings of the National Academy of Sciences</w:t>
      </w:r>
      <w:r w:rsidR="00F56142" w:rsidRPr="00CE0317">
        <w:t>.</w:t>
      </w:r>
      <w:proofErr w:type="gramEnd"/>
      <w:r w:rsidRPr="00CE0317">
        <w:t xml:space="preserve"> </w:t>
      </w:r>
      <w:r w:rsidR="00F56142" w:rsidRPr="00CE0317">
        <w:t xml:space="preserve">Accepted manuscript. </w:t>
      </w:r>
      <w:proofErr w:type="gramStart"/>
      <w:r w:rsidRPr="00CE0317">
        <w:t>doi</w:t>
      </w:r>
      <w:proofErr w:type="gramEnd"/>
      <w:r w:rsidRPr="00CE0317">
        <w:t>:</w:t>
      </w:r>
      <w:hyperlink r:id="rId14">
        <w:r w:rsidRPr="00CE0317">
          <w:rPr>
            <w:rStyle w:val="Hyperlink"/>
            <w:color w:val="auto"/>
          </w:rPr>
          <w:t>10.1073/pnas.1708274114</w:t>
        </w:r>
      </w:hyperlink>
      <w:r w:rsidRPr="00CE0317">
        <w:t>.</w:t>
      </w:r>
    </w:p>
    <w:p w14:paraId="7B82BEFF" w14:textId="7A6C29F5" w:rsidR="00B45CCD" w:rsidRPr="00CE0317" w:rsidRDefault="00BC0476">
      <w:pPr>
        <w:pStyle w:val="Bibliography"/>
      </w:pPr>
      <w:r w:rsidRPr="00CE0317">
        <w:lastRenderedPageBreak/>
        <w:t>Open Science Collab</w:t>
      </w:r>
      <w:r w:rsidR="00B873DE" w:rsidRPr="00CE0317">
        <w:t>oration. (2015). Estimating the reproducibility of psychological science.</w:t>
      </w:r>
      <w:r w:rsidRPr="00CE0317">
        <w:t xml:space="preserve"> </w:t>
      </w:r>
      <w:proofErr w:type="gramStart"/>
      <w:r w:rsidRPr="00CE0317">
        <w:rPr>
          <w:i/>
        </w:rPr>
        <w:t>Science</w:t>
      </w:r>
      <w:r w:rsidR="00B873DE" w:rsidRPr="00CE0317">
        <w:t xml:space="preserve">, </w:t>
      </w:r>
      <w:r w:rsidRPr="00CE0317">
        <w:rPr>
          <w:i/>
        </w:rPr>
        <w:t xml:space="preserve">349 </w:t>
      </w:r>
      <w:r w:rsidR="00B873DE" w:rsidRPr="00CE0317">
        <w:t>(6251)</w:t>
      </w:r>
      <w:r w:rsidRPr="00CE0317">
        <w:t>.</w:t>
      </w:r>
      <w:proofErr w:type="gramEnd"/>
      <w:r w:rsidRPr="00CE0317">
        <w:t xml:space="preserve"> </w:t>
      </w:r>
      <w:proofErr w:type="gramStart"/>
      <w:r w:rsidR="00D542DE" w:rsidRPr="00CE0317">
        <w:t>aac4716</w:t>
      </w:r>
      <w:proofErr w:type="gramEnd"/>
      <w:r w:rsidR="00D542DE" w:rsidRPr="00CE0317">
        <w:t xml:space="preserve">. </w:t>
      </w:r>
      <w:proofErr w:type="gramStart"/>
      <w:r w:rsidRPr="00CE0317">
        <w:t>doi</w:t>
      </w:r>
      <w:proofErr w:type="gramEnd"/>
      <w:r w:rsidRPr="00CE0317">
        <w:t>:</w:t>
      </w:r>
      <w:hyperlink r:id="rId15">
        <w:r w:rsidRPr="00CE0317">
          <w:rPr>
            <w:rStyle w:val="Hyperlink"/>
            <w:color w:val="auto"/>
          </w:rPr>
          <w:t>10.1126/science.aac4716</w:t>
        </w:r>
      </w:hyperlink>
      <w:r w:rsidRPr="00CE0317">
        <w:t>.</w:t>
      </w:r>
    </w:p>
    <w:p w14:paraId="61E63485" w14:textId="20FB9AD3" w:rsidR="00B45CCD" w:rsidRPr="00CE0317" w:rsidRDefault="00BC0476">
      <w:pPr>
        <w:pStyle w:val="Bibliography"/>
      </w:pPr>
      <w:r w:rsidRPr="00CE0317">
        <w:t xml:space="preserve">Simmons, </w:t>
      </w:r>
      <w:r w:rsidR="00D542DE" w:rsidRPr="00CE0317">
        <w:t>J.</w:t>
      </w:r>
      <w:r w:rsidRPr="00CE0317">
        <w:t xml:space="preserve"> P., Nelson</w:t>
      </w:r>
      <w:r w:rsidR="00D542DE" w:rsidRPr="00CE0317">
        <w:t>, L. D.</w:t>
      </w:r>
      <w:r w:rsidRPr="00CE0317">
        <w:t xml:space="preserve">, </w:t>
      </w:r>
      <w:r w:rsidR="00D542DE" w:rsidRPr="00CE0317">
        <w:t xml:space="preserve">&amp; </w:t>
      </w:r>
      <w:r w:rsidRPr="00CE0317">
        <w:t>Simonsohn</w:t>
      </w:r>
      <w:r w:rsidR="00D542DE" w:rsidRPr="00CE0317">
        <w:t>, U</w:t>
      </w:r>
      <w:r w:rsidRPr="00CE0317">
        <w:t xml:space="preserve">. </w:t>
      </w:r>
      <w:r w:rsidR="00D542DE" w:rsidRPr="00CE0317">
        <w:t>(</w:t>
      </w:r>
      <w:r w:rsidRPr="00CE0317">
        <w:t>201</w:t>
      </w:r>
      <w:r w:rsidR="00D542DE" w:rsidRPr="00CE0317">
        <w:t xml:space="preserve">1). </w:t>
      </w:r>
      <w:r w:rsidR="007D001E" w:rsidRPr="00CE0317">
        <w:t>False-positive psychology: Undisclosed flexibility in data collection and analysis allows presenting anything as significant.</w:t>
      </w:r>
      <w:r w:rsidRPr="00CE0317">
        <w:t xml:space="preserve"> </w:t>
      </w:r>
      <w:proofErr w:type="gramStart"/>
      <w:r w:rsidRPr="00CE0317">
        <w:rPr>
          <w:i/>
        </w:rPr>
        <w:t>Psychological Science</w:t>
      </w:r>
      <w:r w:rsidR="007D001E" w:rsidRPr="00CE0317">
        <w:t xml:space="preserve">, </w:t>
      </w:r>
      <w:r w:rsidRPr="00CE0317">
        <w:rPr>
          <w:i/>
        </w:rPr>
        <w:t>22</w:t>
      </w:r>
      <w:r w:rsidR="007D001E" w:rsidRPr="00CE0317">
        <w:t>(11),</w:t>
      </w:r>
      <w:r w:rsidRPr="00CE0317">
        <w:t xml:space="preserve"> 1359–66.</w:t>
      </w:r>
      <w:proofErr w:type="gramEnd"/>
      <w:r w:rsidRPr="00CE0317">
        <w:t xml:space="preserve"> </w:t>
      </w:r>
      <w:proofErr w:type="gramStart"/>
      <w:r w:rsidRPr="00CE0317">
        <w:t>doi</w:t>
      </w:r>
      <w:proofErr w:type="gramEnd"/>
      <w:r w:rsidRPr="00CE0317">
        <w:t>:</w:t>
      </w:r>
      <w:hyperlink r:id="rId16">
        <w:r w:rsidRPr="00CE0317">
          <w:rPr>
            <w:rStyle w:val="Hyperlink"/>
            <w:color w:val="auto"/>
          </w:rPr>
          <w:t>10.1177/0956797611417632</w:t>
        </w:r>
      </w:hyperlink>
      <w:r w:rsidRPr="00CE0317">
        <w:t>.</w:t>
      </w:r>
    </w:p>
    <w:sectPr w:rsidR="00B45CCD" w:rsidRPr="00CE0317" w:rsidSect="00637A14">
      <w:headerReference w:type="even" r:id="rId17"/>
      <w:headerReference w:type="default" r:id="rId18"/>
      <w:headerReference w:type="first" r:id="rId1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E094E" w14:textId="77777777" w:rsidR="008D59C4" w:rsidRDefault="008D59C4">
      <w:pPr>
        <w:spacing w:line="240" w:lineRule="auto"/>
      </w:pPr>
      <w:r>
        <w:separator/>
      </w:r>
    </w:p>
  </w:endnote>
  <w:endnote w:type="continuationSeparator" w:id="0">
    <w:p w14:paraId="4099D9C8" w14:textId="77777777" w:rsidR="008D59C4" w:rsidRDefault="008D5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9C422" w14:textId="77777777" w:rsidR="008D59C4" w:rsidRDefault="008D59C4">
      <w:r>
        <w:separator/>
      </w:r>
    </w:p>
  </w:footnote>
  <w:footnote w:type="continuationSeparator" w:id="0">
    <w:p w14:paraId="6A529D4A" w14:textId="77777777" w:rsidR="008D59C4" w:rsidRDefault="008D59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7B9EF" w14:textId="77777777" w:rsidR="008D59C4" w:rsidRDefault="008D59C4" w:rsidP="00090EA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6B32D" w14:textId="77777777" w:rsidR="008D59C4" w:rsidRDefault="008D59C4" w:rsidP="00637A1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4E4E9" w14:textId="77777777" w:rsidR="008D59C4" w:rsidRDefault="008D59C4" w:rsidP="00090EA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14FC">
      <w:rPr>
        <w:rStyle w:val="PageNumber"/>
        <w:noProof/>
      </w:rPr>
      <w:t>2</w:t>
    </w:r>
    <w:r>
      <w:rPr>
        <w:rStyle w:val="PageNumber"/>
      </w:rPr>
      <w:fldChar w:fldCharType="end"/>
    </w:r>
  </w:p>
  <w:p w14:paraId="076CDFFA" w14:textId="657172CF" w:rsidR="008D59C4" w:rsidRDefault="008D59C4" w:rsidP="00637A14">
    <w:pPr>
      <w:pStyle w:val="Header"/>
      <w:ind w:right="360" w:firstLine="0"/>
    </w:pPr>
    <w:r>
      <w:t xml:space="preserve">A METHOD TO STREAMLINE P-HACKING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BBBFE" w14:textId="3E013EDB" w:rsidR="008D59C4" w:rsidRDefault="008D59C4" w:rsidP="00637A14">
    <w:pPr>
      <w:pStyle w:val="Header"/>
      <w:ind w:firstLine="0"/>
    </w:pPr>
    <w:r w:rsidRPr="00637A14">
      <w:t>Running head:</w:t>
    </w:r>
    <w:r w:rsidRPr="00637A14">
      <w:rPr>
        <w:i/>
      </w:rPr>
      <w:t xml:space="preserve"> </w:t>
    </w:r>
    <w:r>
      <w:t>A METHOD TO STREAMLINE P-HACKING</w:t>
    </w:r>
  </w:p>
  <w:p w14:paraId="47A544F8" w14:textId="77777777" w:rsidR="008D59C4" w:rsidRDefault="008D59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C384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F72603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D9C22B0"/>
    <w:lvl w:ilvl="0">
      <w:start w:val="1"/>
      <w:numFmt w:val="decimal"/>
      <w:lvlText w:val="%1."/>
      <w:lvlJc w:val="left"/>
      <w:pPr>
        <w:tabs>
          <w:tab w:val="num" w:pos="1492"/>
        </w:tabs>
        <w:ind w:left="1492" w:hanging="360"/>
      </w:pPr>
    </w:lvl>
  </w:abstractNum>
  <w:abstractNum w:abstractNumId="3">
    <w:nsid w:val="FFFFFF7D"/>
    <w:multiLevelType w:val="singleLevel"/>
    <w:tmpl w:val="182C963A"/>
    <w:lvl w:ilvl="0">
      <w:start w:val="1"/>
      <w:numFmt w:val="decimal"/>
      <w:lvlText w:val="%1."/>
      <w:lvlJc w:val="left"/>
      <w:pPr>
        <w:tabs>
          <w:tab w:val="num" w:pos="1209"/>
        </w:tabs>
        <w:ind w:left="1209" w:hanging="360"/>
      </w:pPr>
    </w:lvl>
  </w:abstractNum>
  <w:abstractNum w:abstractNumId="4">
    <w:nsid w:val="FFFFFF7E"/>
    <w:multiLevelType w:val="singleLevel"/>
    <w:tmpl w:val="EFB216A4"/>
    <w:lvl w:ilvl="0">
      <w:start w:val="1"/>
      <w:numFmt w:val="decimal"/>
      <w:lvlText w:val="%1."/>
      <w:lvlJc w:val="left"/>
      <w:pPr>
        <w:tabs>
          <w:tab w:val="num" w:pos="926"/>
        </w:tabs>
        <w:ind w:left="926" w:hanging="360"/>
      </w:pPr>
    </w:lvl>
  </w:abstractNum>
  <w:abstractNum w:abstractNumId="5">
    <w:nsid w:val="FFFFFF7F"/>
    <w:multiLevelType w:val="singleLevel"/>
    <w:tmpl w:val="AC90B2EE"/>
    <w:lvl w:ilvl="0">
      <w:start w:val="1"/>
      <w:numFmt w:val="decimal"/>
      <w:lvlText w:val="%1."/>
      <w:lvlJc w:val="left"/>
      <w:pPr>
        <w:tabs>
          <w:tab w:val="num" w:pos="643"/>
        </w:tabs>
        <w:ind w:left="643" w:hanging="360"/>
      </w:pPr>
    </w:lvl>
  </w:abstractNum>
  <w:abstractNum w:abstractNumId="6">
    <w:nsid w:val="FFFFFF80"/>
    <w:multiLevelType w:val="singleLevel"/>
    <w:tmpl w:val="202A68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497C671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1A58E8EC"/>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F662AFDC"/>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B2AE4342"/>
    <w:lvl w:ilvl="0">
      <w:start w:val="1"/>
      <w:numFmt w:val="decimal"/>
      <w:lvlText w:val="%1."/>
      <w:lvlJc w:val="left"/>
      <w:pPr>
        <w:tabs>
          <w:tab w:val="num" w:pos="360"/>
        </w:tabs>
        <w:ind w:left="360" w:hanging="360"/>
      </w:pPr>
    </w:lvl>
  </w:abstractNum>
  <w:abstractNum w:abstractNumId="11">
    <w:nsid w:val="FFFFFF89"/>
    <w:multiLevelType w:val="singleLevel"/>
    <w:tmpl w:val="3AD201B6"/>
    <w:lvl w:ilvl="0">
      <w:start w:val="1"/>
      <w:numFmt w:val="bullet"/>
      <w:lvlText w:val=""/>
      <w:lvlJc w:val="left"/>
      <w:pPr>
        <w:tabs>
          <w:tab w:val="num" w:pos="360"/>
        </w:tabs>
        <w:ind w:left="360" w:hanging="360"/>
      </w:pPr>
      <w:rPr>
        <w:rFonts w:ascii="Symbol" w:hAnsi="Symbol" w:hint="default"/>
      </w:rPr>
    </w:lvl>
  </w:abstractNum>
  <w:abstractNum w:abstractNumId="12">
    <w:nsid w:val="2D1969A5"/>
    <w:multiLevelType w:val="multilevel"/>
    <w:tmpl w:val="84D8BA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43AF3F59"/>
    <w:multiLevelType w:val="multilevel"/>
    <w:tmpl w:val="19FE89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59492EF2"/>
    <w:multiLevelType w:val="multilevel"/>
    <w:tmpl w:val="89D434A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7D9C433D"/>
    <w:multiLevelType w:val="multilevel"/>
    <w:tmpl w:val="209C6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A48"/>
    <w:rsid w:val="0006114F"/>
    <w:rsid w:val="00090EAF"/>
    <w:rsid w:val="00116BAF"/>
    <w:rsid w:val="00126F64"/>
    <w:rsid w:val="001808D6"/>
    <w:rsid w:val="001C0874"/>
    <w:rsid w:val="001C35C0"/>
    <w:rsid w:val="00243688"/>
    <w:rsid w:val="0025247B"/>
    <w:rsid w:val="00262975"/>
    <w:rsid w:val="002B1E09"/>
    <w:rsid w:val="00386D72"/>
    <w:rsid w:val="00401B0E"/>
    <w:rsid w:val="00423E60"/>
    <w:rsid w:val="00460600"/>
    <w:rsid w:val="00467F38"/>
    <w:rsid w:val="00486D73"/>
    <w:rsid w:val="004914FC"/>
    <w:rsid w:val="004A3FAD"/>
    <w:rsid w:val="004E29B3"/>
    <w:rsid w:val="00583832"/>
    <w:rsid w:val="00590D07"/>
    <w:rsid w:val="005F3776"/>
    <w:rsid w:val="00637A14"/>
    <w:rsid w:val="00660F42"/>
    <w:rsid w:val="006B4D01"/>
    <w:rsid w:val="006C28B8"/>
    <w:rsid w:val="00784D58"/>
    <w:rsid w:val="007D001E"/>
    <w:rsid w:val="0088061D"/>
    <w:rsid w:val="008D59C4"/>
    <w:rsid w:val="008D6863"/>
    <w:rsid w:val="008D6B4D"/>
    <w:rsid w:val="00923DCC"/>
    <w:rsid w:val="009738AB"/>
    <w:rsid w:val="009C18BE"/>
    <w:rsid w:val="009E3DF7"/>
    <w:rsid w:val="00A57364"/>
    <w:rsid w:val="00A6736E"/>
    <w:rsid w:val="00A73554"/>
    <w:rsid w:val="00AB21E0"/>
    <w:rsid w:val="00B2169F"/>
    <w:rsid w:val="00B45CCD"/>
    <w:rsid w:val="00B86B75"/>
    <w:rsid w:val="00B873DE"/>
    <w:rsid w:val="00B9483A"/>
    <w:rsid w:val="00BC0476"/>
    <w:rsid w:val="00BC48D5"/>
    <w:rsid w:val="00BE06AC"/>
    <w:rsid w:val="00C12234"/>
    <w:rsid w:val="00C26411"/>
    <w:rsid w:val="00C36279"/>
    <w:rsid w:val="00C6768C"/>
    <w:rsid w:val="00C75D39"/>
    <w:rsid w:val="00C907AB"/>
    <w:rsid w:val="00CD41E3"/>
    <w:rsid w:val="00CE0317"/>
    <w:rsid w:val="00D542DE"/>
    <w:rsid w:val="00DC6C0C"/>
    <w:rsid w:val="00DD5123"/>
    <w:rsid w:val="00E315A3"/>
    <w:rsid w:val="00E81660"/>
    <w:rsid w:val="00ED0F8A"/>
    <w:rsid w:val="00EF7C4A"/>
    <w:rsid w:val="00F52DA8"/>
    <w:rsid w:val="00F56142"/>
    <w:rsid w:val="00FB23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F3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itle" w:uiPriority="10" w:qFormat="1"/>
  </w:latentStyles>
  <w:style w:type="paragraph" w:default="1" w:styleId="Normal">
    <w:name w:val="Normal"/>
    <w:qFormat/>
    <w:rsid w:val="00F76987"/>
    <w:pPr>
      <w:spacing w:after="0" w:line="480" w:lineRule="auto"/>
      <w:ind w:firstLine="720"/>
      <w:jc w:val="both"/>
    </w:pPr>
    <w:rPr>
      <w:rFonts w:ascii="Times New Roman" w:hAnsi="Times New Roman" w:cs="Times New Roman"/>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line="240" w:lineRule="auto"/>
      <w:ind w:left="720" w:right="720"/>
    </w:pPr>
    <w:rPr>
      <w:sz w:val="20"/>
      <w:szCs w:val="20"/>
    </w:rPr>
  </w:style>
  <w:style w:type="paragraph" w:styleId="Bibliography">
    <w:name w:val="Bibliography"/>
    <w:basedOn w:val="Normal"/>
    <w:qFormat/>
    <w:rsid w:val="00C80A0D"/>
    <w:pPr>
      <w:ind w:left="720" w:hanging="720"/>
      <w:jc w:val="lef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spacing w:line="240" w:lineRule="auto"/>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sz w:val="18"/>
      <w:szCs w:val="18"/>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spacing w:line="240" w:lineRule="auto"/>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spacing w:line="240" w:lineRule="auto"/>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itle" w:uiPriority="10" w:qFormat="1"/>
  </w:latentStyles>
  <w:style w:type="paragraph" w:default="1" w:styleId="Normal">
    <w:name w:val="Normal"/>
    <w:qFormat/>
    <w:rsid w:val="00F76987"/>
    <w:pPr>
      <w:spacing w:after="0" w:line="480" w:lineRule="auto"/>
      <w:ind w:firstLine="720"/>
      <w:jc w:val="both"/>
    </w:pPr>
    <w:rPr>
      <w:rFonts w:ascii="Times New Roman" w:hAnsi="Times New Roman" w:cs="Times New Roman"/>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line="240" w:lineRule="auto"/>
      <w:ind w:left="720" w:right="720"/>
    </w:pPr>
    <w:rPr>
      <w:sz w:val="20"/>
      <w:szCs w:val="20"/>
    </w:rPr>
  </w:style>
  <w:style w:type="paragraph" w:styleId="Bibliography">
    <w:name w:val="Bibliography"/>
    <w:basedOn w:val="Normal"/>
    <w:qFormat/>
    <w:rsid w:val="00C80A0D"/>
    <w:pPr>
      <w:ind w:left="720" w:hanging="720"/>
      <w:jc w:val="lef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spacing w:line="240" w:lineRule="auto"/>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sz w:val="18"/>
      <w:szCs w:val="18"/>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spacing w:line="240" w:lineRule="auto"/>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spacing w:line="240" w:lineRule="auto"/>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202436">
      <w:bodyDiv w:val="1"/>
      <w:marLeft w:val="0"/>
      <w:marRight w:val="0"/>
      <w:marTop w:val="0"/>
      <w:marBottom w:val="0"/>
      <w:divBdr>
        <w:top w:val="none" w:sz="0" w:space="0" w:color="auto"/>
        <w:left w:val="none" w:sz="0" w:space="0" w:color="auto"/>
        <w:bottom w:val="none" w:sz="0" w:space="0" w:color="auto"/>
        <w:right w:val="none" w:sz="0" w:space="0" w:color="auto"/>
      </w:divBdr>
    </w:div>
    <w:div w:id="2121951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i.org/10.1037/a0021524"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oi.org/10.1038/s41562-018-0399-z" TargetMode="External"/><Relationship Id="rId11" Type="http://schemas.openxmlformats.org/officeDocument/2006/relationships/hyperlink" Target="https://doi.org/10.1056/NEJMe1516564" TargetMode="External"/><Relationship Id="rId12" Type="http://schemas.openxmlformats.org/officeDocument/2006/relationships/hyperlink" Target="https://doi.org/10.1038/s41562-016-0021" TargetMode="External"/><Relationship Id="rId13" Type="http://schemas.openxmlformats.org/officeDocument/2006/relationships/hyperlink" Target="https://doi.org/10.1126/science.aab2374" TargetMode="External"/><Relationship Id="rId14" Type="http://schemas.openxmlformats.org/officeDocument/2006/relationships/hyperlink" Target="https://doi.org/10.1073/pnas.1708274114" TargetMode="External"/><Relationship Id="rId15" Type="http://schemas.openxmlformats.org/officeDocument/2006/relationships/hyperlink" Target="https://doi.org/10.1126/science.aac4716" TargetMode="External"/><Relationship Id="rId16" Type="http://schemas.openxmlformats.org/officeDocument/2006/relationships/hyperlink" Target="https://doi.org/10.1177/0956797611417632"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1177/1745691612459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1222</Words>
  <Characters>6971</Characters>
  <Application>Microsoft Macintosh Word</Application>
  <DocSecurity>0</DocSecurity>
  <Lines>58</Lines>
  <Paragraphs>16</Paragraphs>
  <ScaleCrop>false</ScaleCrop>
  <Company/>
  <LinksUpToDate>false</LinksUpToDate>
  <CharactersWithSpaces>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method to streamline p-hacking</dc:title>
  <dc:creator>Ian Hussey</dc:creator>
  <cp:lastModifiedBy>Ian Hussey</cp:lastModifiedBy>
  <cp:revision>44</cp:revision>
  <dcterms:created xsi:type="dcterms:W3CDTF">2018-09-02T08:49:00Z</dcterms:created>
  <dcterms:modified xsi:type="dcterms:W3CDTF">2018-09-18T11:43:00Z</dcterms:modified>
</cp:coreProperties>
</file>